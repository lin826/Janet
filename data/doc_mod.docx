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before="0" w:line="276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jc w:val="center"/>
        <w:rPr/>
      </w:pPr>
      <w:commentRangeStart w:id="0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he best way of reducing stress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Stress is a common issue that most people have problems </w:t>
      </w:r>
      <w:del w:author="D" w:id="0" w:date="2016-09-04T13:32:00Z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delText xml:space="preserve">to deal</w:delText>
        </w:r>
      </w:del>
      <w:ins w:author="D" w:id="0" w:date="2016-09-04T13:32:00Z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t xml:space="preserve">dealing</w:t>
        </w:r>
      </w:ins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with</w:t>
      </w:r>
      <w:del w:author="D" w:id="1" w:date="2016-09-04T13:32:00Z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delText xml:space="preserve"> it</w:delText>
        </w:r>
      </w:del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Therefore, </w:t>
      </w:r>
      <w:del w:author="D" w:id="2" w:date="2016-09-04T13:32:00Z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delText xml:space="preserve">to reduce </w:delText>
        </w:r>
      </w:del>
      <w:ins w:author="D" w:id="2" w:date="2016-09-04T13:32:00Z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t xml:space="preserve">reducing </w:t>
        </w:r>
      </w:ins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stress</w:t>
      </w:r>
      <w:ins w:author="D" w:id="3" w:date="2016-09-04T13:32:00Z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t xml:space="preserve"> is important</w:t>
        </w:r>
      </w:ins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ins w:author="D" w:id="4" w:date="2016-09-04T13:32:00Z">
        <w:commentRangeStart w:id="1"/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t xml:space="preserve">and </w:t>
        </w:r>
      </w:ins>
      <w:del w:author="D" w:id="4" w:date="2016-09-04T13:32:00Z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delText xml:space="preserve">the followings are</w:delText>
        </w:r>
      </w:del>
      <w:ins w:author="D" w:id="5" w:date="2016-09-04T13:33:00Z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t xml:space="preserve">below I explain</w:t>
        </w:r>
      </w:ins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my perspective about the best way of reducing stress</w:t>
      </w:r>
      <w:ins w:author="D" w:id="6" w:date="2016-09-04T13:33:00Z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t xml:space="preserve">, which is a combination of activities and attitude</w:t>
        </w:r>
      </w:ins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ab/>
        <w:t xml:space="preserve">First of all, entertainment is a great way to reduce stress. After a whole day working, all you want may be </w:t>
      </w:r>
      <w:del w:author="D" w:id="7" w:date="2016-09-04T13:34:00Z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delText xml:space="preserve">doing </w:delText>
        </w:r>
      </w:del>
      <w:ins w:author="D" w:id="7" w:date="2016-09-04T13:34:00Z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t xml:space="preserve">to do </w:t>
        </w:r>
      </w:ins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something you enjoy and </w:t>
      </w:r>
      <w:del w:author="D" w:id="8" w:date="2016-09-04T13:34:00Z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delText xml:space="preserve">desire </w:delText>
        </w:r>
      </w:del>
      <w:ins w:author="D" w:id="8" w:date="2016-09-04T13:34:00Z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t xml:space="preserve">want </w:t>
        </w:r>
      </w:ins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to do, not something </w:t>
      </w:r>
      <w:del w:author="D" w:id="9" w:date="2016-09-04T13:34:00Z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delText xml:space="preserve">necessary</w:delText>
        </w:r>
      </w:del>
      <w:ins w:author="D" w:id="9" w:date="2016-09-04T13:34:00Z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t xml:space="preserve">you need to do</w:t>
        </w:r>
      </w:ins>
      <w:commentRangeStart w:id="2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</w:t>
      </w:r>
      <w:del w:author="D" w:id="10" w:date="2016-09-04T13:35:00Z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delText xml:space="preserve">To be honest, </w:delText>
        </w:r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delText xml:space="preserve">e</w:delText>
        </w:r>
      </w:del>
      <w:ins w:author="D" w:id="10" w:date="2016-09-04T13:35:00Z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t xml:space="preserve">E</w:t>
        </w:r>
      </w:ins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ntertainment is </w:t>
      </w:r>
      <w:ins w:author="D" w:id="11" w:date="2016-09-04T13:35:00Z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t xml:space="preserve">by definition </w:t>
        </w:r>
      </w:ins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what you </w:t>
      </w:r>
      <w:del w:author="D" w:id="12" w:date="2016-09-04T13:35:00Z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delText xml:space="preserve">will </w:delText>
        </w:r>
      </w:del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do </w:t>
      </w:r>
      <w:del w:author="D" w:id="13" w:date="2016-09-04T13:35:00Z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delText xml:space="preserve">it </w:delText>
        </w:r>
      </w:del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by your own desire rather than being forced</w:t>
      </w:r>
      <w:del w:author="D" w:id="14" w:date="2016-09-04T13:35:00Z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delText xml:space="preserve"> to</w:delText>
        </w:r>
      </w:del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Therefore, entertainment activities can release one’s stress effectively by making </w:t>
      </w:r>
      <w:del w:author="D" w:id="15" w:date="2016-09-04T13:35:00Z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delText xml:space="preserve">someone feeling</w:delText>
        </w:r>
      </w:del>
      <w:ins w:author="D" w:id="15" w:date="2016-09-04T13:35:00Z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t xml:space="preserve">you feel</w:t>
        </w:r>
      </w:ins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happier. No matter </w:t>
      </w:r>
      <w:ins w:author="D" w:id="16" w:date="2016-09-04T13:35:00Z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t xml:space="preserve">what the </w:t>
        </w:r>
      </w:ins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leisure activities or hobbies</w:t>
      </w:r>
      <w:ins w:author="D" w:id="17" w:date="2016-09-04T13:35:00Z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t xml:space="preserve">, they</w:t>
        </w:r>
      </w:ins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can reach the goal of reducing stress. For example, if your hobby is watching television, how can you still remain stressful when you’re enjoying TV programs? As a result, </w:t>
      </w:r>
      <w:del w:author="D" w:id="18" w:date="2016-09-04T21:29:00Z">
        <w:commentRangeStart w:id="3"/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delText xml:space="preserve">doing </w:delText>
        </w:r>
      </w:del>
      <w:ins w:author="D" w:id="18" w:date="2016-09-04T21:29:00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t xml:space="preserve">engaging in </w:t>
        </w:r>
      </w:ins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entertainment activities can make one feel </w:t>
      </w:r>
      <w:ins w:author="D" w:id="19" w:date="2016-09-04T13:36:00Z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t xml:space="preserve">a sense of </w:t>
        </w:r>
      </w:ins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release and</w:t>
      </w:r>
      <w:ins w:author="D" w:id="20" w:date="2016-09-04T21:19:00Z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therefore</w:t>
      </w:r>
      <w:ins w:author="D" w:id="21" w:date="2016-09-04T21:19:00Z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reduce stress.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ab/>
        <w:t xml:space="preserve">Second, exercise is also a helpful </w:t>
      </w:r>
      <w:del w:author="D" w:id="22" w:date="2016-09-04T21:20:00Z">
        <w:commentRangeStart w:id="4"/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delText xml:space="preserve">solution </w:delText>
        </w:r>
      </w:del>
      <w:ins w:author="D" w:id="22" w:date="2016-09-04T21:20:00Z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t xml:space="preserve">way </w:t>
        </w:r>
      </w:ins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to reduce stress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By exercising, people can forget what they </w:t>
      </w:r>
      <w:del w:author="D" w:id="23" w:date="2016-09-04T21:20:00Z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delText xml:space="preserve">were </w:delText>
        </w:r>
      </w:del>
      <w:ins w:author="D" w:id="23" w:date="2016-09-04T21:20:00Z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t xml:space="preserve">are </w:t>
        </w:r>
      </w:ins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worrying about </w:t>
      </w:r>
      <w:del w:author="D" w:id="24" w:date="2016-09-04T21:20:00Z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delText xml:space="preserve">but </w:delText>
        </w:r>
      </w:del>
      <w:ins w:author="D" w:id="24" w:date="2016-09-04T21:20:00Z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t xml:space="preserve">and </w:t>
        </w:r>
      </w:ins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just focus on the feeling of sweating instead. By this way, people can reduce stress not only by forgetting their worr</w:t>
      </w:r>
      <w:ins w:author="D" w:id="25" w:date="2016-09-04T21:21:00Z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t xml:space="preserve">ies</w:t>
        </w:r>
      </w:ins>
      <w:del w:author="D" w:id="25" w:date="2016-09-04T21:21:00Z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delText xml:space="preserve">ying</w:delText>
        </w:r>
      </w:del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but also by the </w:t>
      </w:r>
      <w:del w:author="D" w:id="26" w:date="2016-09-04T21:21:00Z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delText xml:space="preserve">feelings </w:delText>
        </w:r>
      </w:del>
      <w:ins w:author="D" w:id="26" w:date="2016-09-04T21:21:00Z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t xml:space="preserve">feeling </w:t>
        </w:r>
      </w:ins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of exercising. Reports show that doing exercise can not only benefit one’s health, </w:t>
      </w:r>
      <w:del w:author="D" w:id="27" w:date="2016-09-04T21:29:00Z">
        <w:commentRangeStart w:id="5"/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delText xml:space="preserve">enlighten </w:delText>
        </w:r>
      </w:del>
      <w:ins w:author="D" w:id="27" w:date="2016-09-04T21:29:00Z"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t xml:space="preserve">improve </w:t>
        </w:r>
      </w:ins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one’s mood, but can also make one </w:t>
      </w:r>
      <w:commentRangeStart w:id="6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feel </w:t>
      </w:r>
      <w:ins w:author="D" w:id="28" w:date="2016-09-04T21:21:00Z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t xml:space="preserve">a sense of </w:t>
        </w:r>
      </w:ins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release. If you </w:t>
      </w:r>
      <w:del w:author="D" w:id="29" w:date="2016-09-04T21:22:00Z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delText xml:space="preserve">feel release</w:delText>
        </w:r>
      </w:del>
      <w:ins w:author="D" w:id="29" w:date="2016-09-04T21:22:00Z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t xml:space="preserve">undergo this process</w:t>
        </w:r>
      </w:ins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you are not as stressful as you were </w:t>
      </w:r>
      <w:del w:author="D" w:id="30" w:date="2016-09-04T21:22:00Z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delText xml:space="preserve">at the beginning</w:delText>
        </w:r>
      </w:del>
      <w:ins w:author="D" w:id="30" w:date="2016-09-04T21:22:00Z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t xml:space="preserve">before</w:t>
        </w:r>
      </w:ins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ab/>
        <w:t xml:space="preserve">Last but not least, the best way of reducing stress </w:t>
      </w:r>
      <w:del w:author="D" w:id="31" w:date="2016-09-04T21:22:00Z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delText xml:space="preserve">must </w:delText>
        </w:r>
      </w:del>
      <w:ins w:author="D" w:id="31" w:date="2016-09-04T21:22:00Z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t xml:space="preserve">is to </w:t>
        </w:r>
      </w:ins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be relaxed. Whatever you do, or even </w:t>
      </w:r>
      <w:ins w:author="D" w:id="32" w:date="2016-09-04T21:22:00Z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t xml:space="preserve">if you are </w:t>
        </w:r>
      </w:ins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doing nothing, just find out the best thing that can make you feel happy and relax. Relax, release, </w:t>
      </w:r>
      <w:commentRangeStart w:id="7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del w:author="D" w:id="33" w:date="2016-09-04T21:23:00Z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delText xml:space="preserve">therefore </w:delText>
        </w:r>
      </w:del>
      <w:ins w:author="D" w:id="33" w:date="2016-09-04T21:23:00Z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t xml:space="preserve">thereby </w:t>
        </w:r>
      </w:ins>
      <w:del w:author="D" w:id="34" w:date="2016-09-04T21:23:00Z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delText xml:space="preserve">reducing </w:delText>
        </w:r>
      </w:del>
      <w:ins w:author="D" w:id="34" w:date="2016-09-04T21:23:00Z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t xml:space="preserve">reduce </w:t>
        </w:r>
      </w:ins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ab/>
        <w:t xml:space="preserve">As a conclusion, the best way to reduce stress isn’t hard to find out. Entertainment and </w:t>
      </w:r>
      <w:del w:author="D" w:id="35" w:date="2016-09-04T21:23:00Z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delText xml:space="preserve">Exercise </w:delText>
        </w:r>
      </w:del>
      <w:ins w:author="D" w:id="35" w:date="2016-09-04T21:23:00Z">
        <w:commentRangeStart w:id="8"/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t xml:space="preserve">exercise </w:t>
        </w:r>
      </w:ins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are both effective ways. The key is to do something that makes you feel better and enjoy</w:t>
      </w:r>
      <w:del w:author="D" w:id="36" w:date="2016-09-04T21:24:00Z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delText xml:space="preserve">s</w:delText>
        </w:r>
      </w:del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it. In this way, in better mood and feeling </w:t>
      </w:r>
      <w:del w:author="D" w:id="37" w:date="2016-09-04T21:24:00Z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delText xml:space="preserve">relax </w:delText>
        </w:r>
      </w:del>
      <w:ins w:author="D" w:id="37" w:date="2016-09-04T21:24:00Z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t xml:space="preserve">relaxed </w:t>
        </w:r>
      </w:ins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can reduce your stress and make you </w:t>
      </w:r>
      <w:del w:author="D" w:id="38" w:date="2016-09-04T21:29:00Z">
        <w:commentRangeStart w:id="9"/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delText xml:space="preserve">no more stressful</w:delText>
        </w:r>
      </w:del>
      <w:ins w:author="D" w:id="38" w:date="2016-09-04T21:29:00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t xml:space="preserve">resilient to stress in future</w:t>
        </w:r>
      </w:ins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D" w:id="9" w:date="2016-09-04T21:29:00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seemed to just repeat the first part of the sentence.</w:t>
      </w:r>
    </w:p>
  </w:comment>
  <w:comment w:author="D" w:id="7" w:date="2016-09-04T21:29:00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Wording refined</w:t>
      </w:r>
    </w:p>
  </w:comment>
  <w:comment w:author="D" w:id="4" w:date="2016-09-04T21:29:00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Word choice improved</w:t>
      </w:r>
    </w:p>
  </w:comment>
  <w:comment w:author="D" w:id="2" w:date="2016-09-04T21:29:00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Awkward transition term</w:t>
      </w:r>
    </w:p>
  </w:comment>
  <w:comment w:author="D" w:id="8" w:date="2016-09-04T21:29:00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Inconsistent/unnecessary capitalization</w:t>
      </w:r>
    </w:p>
  </w:comment>
  <w:comment w:author="D" w:id="3" w:date="2016-09-04T21:29:00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Phrasing refined</w:t>
      </w:r>
    </w:p>
  </w:comment>
  <w:comment w:author="D" w:id="1" w:date="2016-09-04T21:29:00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is a better outline of the content that follows.</w:t>
      </w:r>
    </w:p>
  </w:comment>
  <w:comment w:author="D" w:id="6" w:date="2016-09-04T21:29:00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Awkward phrasing resolved</w:t>
      </w:r>
    </w:p>
  </w:comment>
  <w:comment w:author="D" w:id="0" w:date="2016-09-04T21:29:00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Score 2.5/5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Organization: Ok, your points are well organized, although the outline given in para 1 was a little ambiguous.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Content: Ok, you include some relevant arguments, but do not provide enough explanation of how they reduce stress (rather than just stating that they do in different ways).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Vocabulary: OK, your language is generally relevant to the topic, but there is much awkward phrasing/wording and use of idiom (see comments throughout.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Grammar: Ok—your sentences are sometimes quite poorly or unnaturally phrased or syntactically incorrect—again, see comments.</w:t>
      </w:r>
    </w:p>
  </w:comment>
  <w:comment w:author="D" w:id="5" w:date="2016-09-04T21:29:00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“lighten” would have been ok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
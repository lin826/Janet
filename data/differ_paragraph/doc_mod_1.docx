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CD0E27E" w14:textId="77777777" w:rsidR="009E1BD3" w:rsidRDefault="009E1BD3">
      <w:pPr>
        <w:jc w:val="center"/>
        <w:rPr>
          <w:b/>
        </w:rPr>
      </w:pPr>
    </w:p>
    <w:p w14:paraId="148DCCEC" w14:textId="77777777" w:rsidR="009E1BD3" w:rsidRDefault="00FD63F8" w:rsidP="00A16F61">
      <w:pPr>
        <w:jc w:val="center"/>
        <w:outlineLvl w:val="0"/>
      </w:pPr>
      <w:commentRangeStart w:id="0"/>
      <w:r>
        <w:rPr>
          <w:rFonts w:eastAsia="Arial"/>
          <w:b/>
        </w:rPr>
        <w:t>T</w:t>
      </w:r>
      <w:commentRangeEnd w:id="0"/>
      <w:r>
        <w:commentReference w:id="0"/>
      </w:r>
      <w:r>
        <w:rPr>
          <w:rFonts w:eastAsia="Arial"/>
          <w:b/>
        </w:rPr>
        <w:t>he best way of reducing stress</w:t>
      </w:r>
    </w:p>
    <w:p w14:paraId="1EFB48B6" w14:textId="77777777" w:rsidR="009E1BD3" w:rsidRDefault="009E1BD3">
      <w:pPr>
        <w:jc w:val="center"/>
      </w:pPr>
      <w:bookmarkStart w:id="1" w:name="_gjdgxs" w:colFirst="0" w:colLast="0"/>
      <w:bookmarkEnd w:id="1"/>
    </w:p>
    <w:p w14:paraId="292132D4" w14:textId="77777777" w:rsidR="009E1BD3" w:rsidRDefault="00FD63F8">
      <w:r>
        <w:rPr>
          <w:rFonts w:eastAsia="Arial"/>
          <w:b/>
        </w:rPr>
        <w:tab/>
      </w:r>
      <w:r>
        <w:rPr>
          <w:rFonts w:eastAsia="Arial"/>
        </w:rPr>
        <w:t xml:space="preserve">Stress is a common issue that most people have problems </w:t>
      </w:r>
      <w:del w:id="2" w:author="D" w:date="2016-09-04T13:32:00Z">
        <w:r>
          <w:rPr>
            <w:rFonts w:eastAsia="Arial"/>
          </w:rPr>
          <w:delText>to deal</w:delText>
        </w:r>
      </w:del>
      <w:ins w:id="3" w:author="D" w:date="2016-09-04T13:32:00Z">
        <w:r>
          <w:rPr>
            <w:rFonts w:eastAsia="Arial"/>
          </w:rPr>
          <w:t>dealing</w:t>
        </w:r>
      </w:ins>
      <w:r>
        <w:rPr>
          <w:rFonts w:eastAsia="Arial"/>
        </w:rPr>
        <w:t xml:space="preserve"> with</w:t>
      </w:r>
      <w:del w:id="4" w:author="D" w:date="2016-09-04T13:32:00Z">
        <w:r>
          <w:rPr>
            <w:rFonts w:eastAsia="Arial"/>
          </w:rPr>
          <w:delText xml:space="preserve"> it</w:delText>
        </w:r>
      </w:del>
      <w:r>
        <w:rPr>
          <w:rFonts w:eastAsia="Arial"/>
        </w:rPr>
        <w:t xml:space="preserve">. Therefore, </w:t>
      </w:r>
      <w:del w:id="5" w:author="D" w:date="2016-09-04T13:32:00Z">
        <w:r>
          <w:rPr>
            <w:rFonts w:eastAsia="Arial"/>
          </w:rPr>
          <w:delText xml:space="preserve">to reduce </w:delText>
        </w:r>
      </w:del>
      <w:ins w:id="6" w:author="D" w:date="2016-09-04T13:32:00Z">
        <w:r>
          <w:rPr>
            <w:rFonts w:eastAsia="Arial"/>
          </w:rPr>
          <w:t xml:space="preserve">reducing </w:t>
        </w:r>
      </w:ins>
      <w:r>
        <w:rPr>
          <w:rFonts w:eastAsia="Arial"/>
        </w:rPr>
        <w:t>stress</w:t>
      </w:r>
      <w:ins w:id="7" w:author="D" w:date="2016-09-04T13:32:00Z">
        <w:r>
          <w:rPr>
            <w:rFonts w:eastAsia="Arial"/>
          </w:rPr>
          <w:t xml:space="preserve"> is important</w:t>
        </w:r>
      </w:ins>
      <w:r>
        <w:rPr>
          <w:rFonts w:eastAsia="Arial"/>
        </w:rPr>
        <w:t xml:space="preserve">, </w:t>
      </w:r>
      <w:commentRangeStart w:id="8"/>
      <w:ins w:id="9" w:author="D" w:date="2016-09-04T13:32:00Z">
        <w:r>
          <w:rPr>
            <w:rFonts w:eastAsia="Arial"/>
          </w:rPr>
          <w:t xml:space="preserve">and </w:t>
        </w:r>
      </w:ins>
      <w:del w:id="10" w:author="D" w:date="2016-09-04T13:32:00Z">
        <w:r>
          <w:rPr>
            <w:rFonts w:eastAsia="Arial"/>
          </w:rPr>
          <w:delText>the followings are</w:delText>
        </w:r>
      </w:del>
      <w:ins w:id="11" w:author="D" w:date="2016-09-04T13:33:00Z">
        <w:r>
          <w:rPr>
            <w:rFonts w:eastAsia="Arial"/>
          </w:rPr>
          <w:t>below I explain</w:t>
        </w:r>
      </w:ins>
      <w:r>
        <w:rPr>
          <w:rFonts w:eastAsia="Arial"/>
        </w:rPr>
        <w:t xml:space="preserve"> my perspective about the best way of reducing stress</w:t>
      </w:r>
      <w:ins w:id="12" w:author="D" w:date="2016-09-04T13:33:00Z">
        <w:r>
          <w:rPr>
            <w:rFonts w:eastAsia="Arial"/>
          </w:rPr>
          <w:t>, which is a combination of activities and attitude</w:t>
        </w:r>
      </w:ins>
      <w:r>
        <w:rPr>
          <w:rFonts w:eastAsia="Arial"/>
        </w:rPr>
        <w:t>.</w:t>
      </w:r>
      <w:commentRangeEnd w:id="8"/>
      <w:r>
        <w:commentReference w:id="8"/>
      </w:r>
    </w:p>
    <w:p w14:paraId="69FF86C6" w14:textId="77777777" w:rsidR="00175148" w:rsidRDefault="00175148" w:rsidP="00175148"/>
    <w:p w14:paraId="0AE239C4" w14:textId="77777777" w:rsidR="00175148" w:rsidRDefault="00175148" w:rsidP="00175148">
      <w:r>
        <w:rPr>
          <w:rFonts w:eastAsia="Arial"/>
        </w:rPr>
        <w:tab/>
        <w:t>First of all, entertainment is a great way to reduce stress. After a whole day working, all you want may be doing something you enjoy and desire to do, not something necessary. To be honest, entertainment is what you will do it by your own desire rather than being forced to. Therefore, entertainment activities can release one’s stress effectively by making someone feeling happier. No matter leisure activities or hobbies can reach the goal of reducing stress. For example, if your hobby is watching television, how can you still remain stressful when you’re enjoying TV programs? As a result, doing entertainment activities can make one feel release and therefore reduce stress.</w:t>
      </w:r>
    </w:p>
    <w:p w14:paraId="23CED3E5" w14:textId="77777777" w:rsidR="00175148" w:rsidRDefault="00175148" w:rsidP="00175148"/>
    <w:p w14:paraId="50A3BACD" w14:textId="77777777" w:rsidR="00175148" w:rsidRDefault="00175148" w:rsidP="00175148">
      <w:r>
        <w:rPr>
          <w:rFonts w:eastAsia="Arial"/>
        </w:rPr>
        <w:tab/>
        <w:t>Second, exercise is also a helpful solution to reduce stress. By exercising, people can forget what they were worrying about but just focus on the feeling of sweating instead. By this way, people can reduce stress not only by forgetting their worrying but also by the feelings of exercising. Reports show that doing exercise can not only benefit one’s health, enlighten one’s mood, but can also make one feel release. If you feel release, you are not as stressful as you were at the beginning.</w:t>
      </w:r>
    </w:p>
    <w:p w14:paraId="344236AC" w14:textId="77777777" w:rsidR="00175148" w:rsidRDefault="00175148" w:rsidP="00175148"/>
    <w:p w14:paraId="6B38230C" w14:textId="77777777" w:rsidR="00175148" w:rsidRDefault="00175148" w:rsidP="00175148">
      <w:r>
        <w:rPr>
          <w:rFonts w:eastAsia="Arial"/>
        </w:rPr>
        <w:tab/>
        <w:t>Last but not least, the best way of reducing stress must be relaxed. Whatever you do, or even doing nothing, just find out the best thing that can make you feel happy and relax. Relax, release, and therefore reducing stress.</w:t>
      </w:r>
    </w:p>
    <w:p w14:paraId="0DBC0A90" w14:textId="77777777" w:rsidR="009E1BD3" w:rsidRPr="00175148" w:rsidRDefault="009E1BD3">
      <w:bookmarkStart w:id="13" w:name="_GoBack"/>
      <w:bookmarkEnd w:id="13"/>
    </w:p>
    <w:p w14:paraId="01EDDD6E" w14:textId="197747D5" w:rsidR="009E1BD3" w:rsidRDefault="00FD63F8">
      <w:r>
        <w:rPr>
          <w:rFonts w:eastAsia="Arial"/>
        </w:rPr>
        <w:tab/>
        <w:t>As a conclusion, the best way to reduce stress isn’t hard to find out. Entertainment and Exercise are both effective ways. The key is to do something that makes you feel better and enjoys it. In this way, in better mood and feeling relax can reduce your stress and make you no more stressful.</w:t>
      </w:r>
    </w:p>
    <w:p w14:paraId="1D547165" w14:textId="77777777" w:rsidR="009E1BD3" w:rsidRDefault="009E1BD3">
      <w:pPr>
        <w:jc w:val="center"/>
      </w:pPr>
    </w:p>
    <w:p w14:paraId="4B8EFE85" w14:textId="77777777" w:rsidR="009E1BD3" w:rsidRDefault="009E1BD3"/>
    <w:sectPr w:rsidR="009E1BD3">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 w:date="2016-09-04T21:29:00Z" w:initials="">
    <w:p w14:paraId="38A81B06" w14:textId="77777777" w:rsidR="009E1BD3" w:rsidRDefault="00FD63F8">
      <w:pPr>
        <w:spacing w:line="240" w:lineRule="auto"/>
      </w:pPr>
      <w:r>
        <w:rPr>
          <w:rFonts w:eastAsia="Arial"/>
        </w:rPr>
        <w:t>Score 2.5/5</w:t>
      </w:r>
    </w:p>
    <w:p w14:paraId="242199E3" w14:textId="77777777" w:rsidR="009E1BD3" w:rsidRDefault="00FD63F8">
      <w:pPr>
        <w:spacing w:line="240" w:lineRule="auto"/>
      </w:pPr>
      <w:r>
        <w:rPr>
          <w:rFonts w:eastAsia="Arial"/>
        </w:rPr>
        <w:t>Organization: Ok, your points are well organized, although the outline given in para 1 was a little ambiguous.</w:t>
      </w:r>
    </w:p>
    <w:p w14:paraId="381951BD" w14:textId="77777777" w:rsidR="009E1BD3" w:rsidRDefault="009E1BD3">
      <w:pPr>
        <w:spacing w:line="240" w:lineRule="auto"/>
      </w:pPr>
    </w:p>
    <w:p w14:paraId="3E6182F2" w14:textId="77777777" w:rsidR="009E1BD3" w:rsidRDefault="00FD63F8">
      <w:pPr>
        <w:spacing w:line="240" w:lineRule="auto"/>
      </w:pPr>
      <w:r>
        <w:rPr>
          <w:rFonts w:eastAsia="Arial"/>
        </w:rPr>
        <w:t>Content: Ok, you include some relevant arguments, but do not provide enough explanation of how they reduce stress (rather than just stating that they do in different ways).</w:t>
      </w:r>
    </w:p>
    <w:p w14:paraId="3DE95C19" w14:textId="77777777" w:rsidR="009E1BD3" w:rsidRDefault="009E1BD3">
      <w:pPr>
        <w:spacing w:line="240" w:lineRule="auto"/>
      </w:pPr>
    </w:p>
    <w:p w14:paraId="3C7F1149" w14:textId="77777777" w:rsidR="009E1BD3" w:rsidRDefault="00FD63F8">
      <w:pPr>
        <w:spacing w:line="240" w:lineRule="auto"/>
      </w:pPr>
      <w:r>
        <w:rPr>
          <w:rFonts w:eastAsia="Arial"/>
        </w:rPr>
        <w:t xml:space="preserve">Vocabulary: OK, your language is generally relevant to the topic, but there is much awkward phrasing/wording and use of idiom (see comments throughout. </w:t>
      </w:r>
    </w:p>
    <w:p w14:paraId="71C6EE11" w14:textId="77777777" w:rsidR="009E1BD3" w:rsidRDefault="009E1BD3">
      <w:pPr>
        <w:spacing w:line="240" w:lineRule="auto"/>
      </w:pPr>
    </w:p>
    <w:p w14:paraId="77A7E621" w14:textId="77777777" w:rsidR="009E1BD3" w:rsidRDefault="00FD63F8">
      <w:pPr>
        <w:spacing w:line="240" w:lineRule="auto"/>
      </w:pPr>
      <w:r>
        <w:rPr>
          <w:rFonts w:eastAsia="Arial"/>
        </w:rPr>
        <w:t>Grammar: Ok—your sentences are sometimes quite poorly or unnaturally phrased or syntactically incorrect—again, see comments.</w:t>
      </w:r>
    </w:p>
  </w:comment>
  <w:comment w:id="8" w:author="D" w:date="2016-09-04T21:29:00Z" w:initials="">
    <w:p w14:paraId="7F3465D0" w14:textId="77777777" w:rsidR="009E1BD3" w:rsidRDefault="00FD63F8">
      <w:pPr>
        <w:spacing w:line="240" w:lineRule="auto"/>
      </w:pPr>
      <w:r>
        <w:rPr>
          <w:rFonts w:eastAsia="Arial"/>
        </w:rPr>
        <w:t>This is a better outline of the content that follows.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7A7E621" w15:done="0"/>
  <w15:commentEx w15:paraId="7F3465D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新細明體">
    <w:charset w:val="88"/>
    <w:family w:val="auto"/>
    <w:pitch w:val="variable"/>
    <w:sig w:usb0="A00002FF" w:usb1="28CFFCFA" w:usb2="00000016" w:usb3="00000000" w:csb0="00100001"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17"/>
  <w:displayBackgroundShape/>
  <w:bordersDoNotSurroundHeader/>
  <w:bordersDoNotSurroundFooter/>
  <w:defaultTabStop w:val="720"/>
  <w:characterSpacingControl w:val="doNotCompress"/>
  <w:compat>
    <w:useFELayout/>
    <w:compatSetting w:name="compatibilityMode" w:uri="http://schemas.microsoft.com/office/word" w:val="14"/>
  </w:compat>
  <w:rsids>
    <w:rsidRoot w:val="009E1BD3"/>
    <w:rsid w:val="00175148"/>
    <w:rsid w:val="00504A88"/>
    <w:rsid w:val="0060334B"/>
    <w:rsid w:val="0082534F"/>
    <w:rsid w:val="009E1BD3"/>
    <w:rsid w:val="00A16F61"/>
    <w:rsid w:val="00C7487E"/>
    <w:rsid w:val="00FD63F8"/>
  </w:rsids>
  <m:mathPr>
    <m:mathFont m:val="Cambria Math"/>
    <m:brkBin m:val="before"/>
    <m:brkBinSub m:val="--"/>
    <m:smallFrac m:val="0"/>
    <m:dispDef/>
    <m:lMargin m:val="0"/>
    <m:rMargin m:val="0"/>
    <m:defJc m:val="centerGroup"/>
    <m:wrapIndent m:val="1440"/>
    <m:intLim m:val="subSup"/>
    <m:naryLim m:val="undOvr"/>
  </m:mathPr>
  <w:themeFontLang w:val="en-US" w:eastAsia="zh-TW"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D156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color w:val="000000"/>
        <w:sz w:val="22"/>
        <w:szCs w:val="22"/>
        <w:lang w:val="en-US" w:eastAsia="zh-TW" w:bidi="ar-SA"/>
      </w:rPr>
    </w:rPrDefault>
    <w:pPrDefault>
      <w:pPr>
        <w:widowControl w:val="0"/>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style>
  <w:style w:type="paragraph" w:styleId="1">
    <w:name w:val="heading 1"/>
    <w:basedOn w:val="a"/>
    <w:next w:val="a"/>
    <w:pPr>
      <w:keepNext/>
      <w:keepLines/>
      <w:spacing w:before="400" w:after="120"/>
      <w:outlineLvl w:val="0"/>
    </w:pPr>
    <w:rPr>
      <w:rFonts w:eastAsia="Arial"/>
      <w:sz w:val="40"/>
      <w:szCs w:val="40"/>
    </w:rPr>
  </w:style>
  <w:style w:type="paragraph" w:styleId="2">
    <w:name w:val="heading 2"/>
    <w:basedOn w:val="a"/>
    <w:next w:val="a"/>
    <w:pPr>
      <w:keepNext/>
      <w:keepLines/>
      <w:spacing w:before="360" w:after="120"/>
      <w:outlineLvl w:val="1"/>
    </w:pPr>
    <w:rPr>
      <w:rFonts w:eastAsia="Arial"/>
      <w:sz w:val="32"/>
      <w:szCs w:val="32"/>
    </w:rPr>
  </w:style>
  <w:style w:type="paragraph" w:styleId="3">
    <w:name w:val="heading 3"/>
    <w:basedOn w:val="a"/>
    <w:next w:val="a"/>
    <w:pPr>
      <w:keepNext/>
      <w:keepLines/>
      <w:spacing w:before="320" w:after="80"/>
      <w:outlineLvl w:val="2"/>
    </w:pPr>
    <w:rPr>
      <w:rFonts w:eastAsia="Arial"/>
      <w:color w:val="434343"/>
      <w:sz w:val="28"/>
      <w:szCs w:val="28"/>
    </w:rPr>
  </w:style>
  <w:style w:type="paragraph" w:styleId="4">
    <w:name w:val="heading 4"/>
    <w:basedOn w:val="a"/>
    <w:next w:val="a"/>
    <w:pPr>
      <w:keepNext/>
      <w:keepLines/>
      <w:spacing w:before="280" w:after="80"/>
      <w:outlineLvl w:val="3"/>
    </w:pPr>
    <w:rPr>
      <w:rFonts w:eastAsia="Arial"/>
      <w:color w:val="666666"/>
      <w:sz w:val="24"/>
      <w:szCs w:val="24"/>
    </w:rPr>
  </w:style>
  <w:style w:type="paragraph" w:styleId="5">
    <w:name w:val="heading 5"/>
    <w:basedOn w:val="a"/>
    <w:next w:val="a"/>
    <w:pPr>
      <w:keepNext/>
      <w:keepLines/>
      <w:spacing w:before="240" w:after="80"/>
      <w:outlineLvl w:val="4"/>
    </w:pPr>
    <w:rPr>
      <w:rFonts w:eastAsia="Arial"/>
      <w:color w:val="666666"/>
    </w:rPr>
  </w:style>
  <w:style w:type="paragraph" w:styleId="6">
    <w:name w:val="heading 6"/>
    <w:basedOn w:val="a"/>
    <w:next w:val="a"/>
    <w:pPr>
      <w:keepNext/>
      <w:keepLines/>
      <w:spacing w:before="240" w:after="80"/>
      <w:outlineLvl w:val="5"/>
    </w:pPr>
    <w:rPr>
      <w:rFonts w:eastAsia="Arial"/>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rFonts w:eastAsia="Arial"/>
      <w:sz w:val="52"/>
      <w:szCs w:val="52"/>
    </w:rPr>
  </w:style>
  <w:style w:type="paragraph" w:styleId="a4">
    <w:name w:val="Subtitle"/>
    <w:basedOn w:val="a"/>
    <w:next w:val="a"/>
    <w:pPr>
      <w:keepNext/>
      <w:keepLines/>
      <w:spacing w:after="320"/>
    </w:pPr>
    <w:rPr>
      <w:rFonts w:eastAsia="Arial"/>
      <w:i/>
      <w:color w:val="666666"/>
      <w:sz w:val="30"/>
      <w:szCs w:val="30"/>
    </w:rPr>
  </w:style>
  <w:style w:type="paragraph" w:styleId="a5">
    <w:name w:val="annotation text"/>
    <w:basedOn w:val="a"/>
    <w:link w:val="a6"/>
    <w:uiPriority w:val="99"/>
    <w:semiHidden/>
    <w:unhideWhenUsed/>
  </w:style>
  <w:style w:type="character" w:customStyle="1" w:styleId="a6">
    <w:name w:val="註解文字 字元"/>
    <w:basedOn w:val="a0"/>
    <w:link w:val="a5"/>
    <w:uiPriority w:val="99"/>
    <w:semiHidden/>
  </w:style>
  <w:style w:type="character" w:styleId="a7">
    <w:name w:val="annotation reference"/>
    <w:basedOn w:val="a0"/>
    <w:uiPriority w:val="99"/>
    <w:semiHidden/>
    <w:unhideWhenUsed/>
    <w:rPr>
      <w:sz w:val="18"/>
      <w:szCs w:val="18"/>
    </w:rPr>
  </w:style>
  <w:style w:type="paragraph" w:styleId="a8">
    <w:name w:val="Balloon Text"/>
    <w:basedOn w:val="a"/>
    <w:link w:val="a9"/>
    <w:uiPriority w:val="99"/>
    <w:semiHidden/>
    <w:unhideWhenUsed/>
    <w:rsid w:val="00A16F61"/>
    <w:pPr>
      <w:spacing w:line="240" w:lineRule="auto"/>
    </w:pPr>
    <w:rPr>
      <w:rFonts w:ascii="新細明體" w:eastAsia="新細明體"/>
      <w:sz w:val="18"/>
      <w:szCs w:val="18"/>
    </w:rPr>
  </w:style>
  <w:style w:type="character" w:customStyle="1" w:styleId="a9">
    <w:name w:val="註解方塊文字 字元"/>
    <w:basedOn w:val="a0"/>
    <w:link w:val="a8"/>
    <w:uiPriority w:val="99"/>
    <w:semiHidden/>
    <w:rsid w:val="00A16F61"/>
    <w:rPr>
      <w:rFonts w:ascii="新細明體" w:eastAsia="新細明體"/>
      <w:sz w:val="18"/>
      <w:szCs w:val="18"/>
    </w:rPr>
  </w:style>
  <w:style w:type="paragraph" w:styleId="aa">
    <w:name w:val="Revision"/>
    <w:hidden/>
    <w:uiPriority w:val="99"/>
    <w:semiHidden/>
    <w:rsid w:val="0060334B"/>
    <w:pPr>
      <w:widowControl/>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comments" Target="comments.xml"/><Relationship Id="rId5" Type="http://schemas.microsoft.com/office/2011/relationships/commentsExtended" Target="commentsExtended.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300</Words>
  <Characters>1715</Characters>
  <Application>Microsoft Macintosh Word</Application>
  <DocSecurity>0</DocSecurity>
  <Lines>14</Lines>
  <Paragraphs>4</Paragraphs>
  <ScaleCrop>false</ScaleCrop>
  <HeadingPairs>
    <vt:vector size="2" baseType="variant">
      <vt:variant>
        <vt:lpstr>標題</vt:lpstr>
      </vt:variant>
      <vt:variant>
        <vt:i4>1</vt:i4>
      </vt:variant>
    </vt:vector>
  </HeadingPairs>
  <TitlesOfParts>
    <vt:vector size="1" baseType="lpstr">
      <vt:lpstr/>
    </vt:vector>
  </TitlesOfParts>
  <LinksUpToDate>false</LinksUpToDate>
  <CharactersWithSpaces>2011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林奕汝</cp:lastModifiedBy>
  <cp:revision>7</cp:revision>
  <dcterms:created xsi:type="dcterms:W3CDTF">2017-04-08T07:33:00Z</dcterms:created>
  <dcterms:modified xsi:type="dcterms:W3CDTF">2017-04-08T18:25:00Z</dcterms:modified>
</cp:coreProperties>
</file>
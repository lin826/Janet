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0651BD" w14:textId="77777777" w:rsidR="0064499B" w:rsidRDefault="0064499B">
      <w:pPr>
        <w:jc w:val="center"/>
        <w:rPr>
          <w:b/>
        </w:rPr>
      </w:pPr>
    </w:p>
    <w:p w14:paraId="68613389" w14:textId="77777777" w:rsidR="0041438F" w:rsidRPr="0041438F" w:rsidRDefault="0041438F" w:rsidP="005C2A1A">
      <w:pPr>
        <w:jc w:val="center"/>
        <w:outlineLvl w:val="0"/>
        <w:rPr>
          <w:rFonts w:eastAsia="Arial"/>
          <w:b/>
          <w:bCs/>
        </w:rPr>
      </w:pPr>
      <w:r w:rsidRPr="0041438F">
        <w:rPr>
          <w:rFonts w:eastAsia="Arial"/>
          <w:b/>
          <w:bCs/>
        </w:rPr>
        <w:t>The best way of reducing stress</w:t>
      </w:r>
    </w:p>
    <w:p w14:paraId="7402F113" w14:textId="735D0ECF" w:rsidR="0041438F" w:rsidRPr="0041438F" w:rsidRDefault="0041438F" w:rsidP="0041438F">
      <w:pPr>
        <w:rPr>
          <w:rFonts w:eastAsia="Arial"/>
          <w:bCs/>
        </w:rPr>
      </w:pPr>
      <w:r w:rsidRPr="0041438F">
        <w:rPr>
          <w:rFonts w:eastAsia="Arial"/>
          <w:bCs/>
        </w:rPr>
        <w:br/>
      </w:r>
      <w:r w:rsidRPr="0041438F">
        <w:rPr>
          <w:rFonts w:eastAsia="Arial"/>
        </w:rPr>
        <w:tab/>
      </w:r>
      <w:r w:rsidRPr="0041438F">
        <w:rPr>
          <w:rFonts w:eastAsia="Arial"/>
          <w:bCs/>
        </w:rPr>
        <w:t>Stress is a common issue that most people have problems to deal with it. Therefore, to reduce stress, the followings are my perspective about the best way of reducing stress.</w:t>
      </w:r>
    </w:p>
    <w:p w14:paraId="1557B60F" w14:textId="77777777" w:rsidR="0041438F" w:rsidRPr="0041438F" w:rsidRDefault="0041438F">
      <w:pPr>
        <w:rPr>
          <w:rFonts w:eastAsia="Arial"/>
        </w:rPr>
      </w:pPr>
    </w:p>
    <w:p w14:paraId="31135DB1" w14:textId="77777777" w:rsidR="0064499B" w:rsidRDefault="000A44FD">
      <w:r>
        <w:rPr>
          <w:rFonts w:eastAsia="Arial"/>
        </w:rPr>
        <w:tab/>
        <w:t xml:space="preserve">First of all, entertainment is a great way to reduce stress. After a whole day working, all you want may be </w:t>
      </w:r>
      <w:del w:id="0" w:author="D" w:date="2016-09-04T13:34:00Z">
        <w:r>
          <w:rPr>
            <w:rFonts w:eastAsia="Arial"/>
          </w:rPr>
          <w:delText xml:space="preserve">doing </w:delText>
        </w:r>
      </w:del>
      <w:ins w:id="1" w:author="D" w:date="2016-09-04T13:34:00Z">
        <w:r>
          <w:rPr>
            <w:rFonts w:eastAsia="Arial"/>
          </w:rPr>
          <w:t xml:space="preserve">to do </w:t>
        </w:r>
      </w:ins>
      <w:r>
        <w:rPr>
          <w:rFonts w:eastAsia="Arial"/>
        </w:rPr>
        <w:t xml:space="preserve">something you enjoy and </w:t>
      </w:r>
      <w:del w:id="2" w:author="D" w:date="2016-09-04T13:34:00Z">
        <w:r>
          <w:rPr>
            <w:rFonts w:eastAsia="Arial"/>
          </w:rPr>
          <w:delText xml:space="preserve">desire </w:delText>
        </w:r>
      </w:del>
      <w:ins w:id="3" w:author="D" w:date="2016-09-04T13:34:00Z">
        <w:r>
          <w:rPr>
            <w:rFonts w:eastAsia="Arial"/>
          </w:rPr>
          <w:t xml:space="preserve">want </w:t>
        </w:r>
      </w:ins>
      <w:r>
        <w:rPr>
          <w:rFonts w:eastAsia="Arial"/>
        </w:rPr>
        <w:t xml:space="preserve">to do, not something </w:t>
      </w:r>
      <w:del w:id="4" w:author="D" w:date="2016-09-04T13:34:00Z">
        <w:r>
          <w:rPr>
            <w:rFonts w:eastAsia="Arial"/>
          </w:rPr>
          <w:delText>necessary</w:delText>
        </w:r>
      </w:del>
      <w:ins w:id="5" w:author="D" w:date="2016-09-04T13:34:00Z">
        <w:r>
          <w:rPr>
            <w:rFonts w:eastAsia="Arial"/>
          </w:rPr>
          <w:t>you need to do</w:t>
        </w:r>
      </w:ins>
      <w:commentRangeStart w:id="6"/>
      <w:r>
        <w:rPr>
          <w:rFonts w:eastAsia="Arial"/>
        </w:rPr>
        <w:t xml:space="preserve">. </w:t>
      </w:r>
      <w:del w:id="7" w:author="D" w:date="2016-09-04T13:35:00Z">
        <w:r>
          <w:rPr>
            <w:rFonts w:eastAsia="Arial"/>
          </w:rPr>
          <w:delText xml:space="preserve">To be honest, </w:delText>
        </w:r>
        <w:commentRangeEnd w:id="6"/>
        <w:r>
          <w:commentReference w:id="6"/>
        </w:r>
        <w:r>
          <w:rPr>
            <w:rFonts w:eastAsia="Arial"/>
          </w:rPr>
          <w:delText>e</w:delText>
        </w:r>
      </w:del>
      <w:ins w:id="8" w:author="D" w:date="2016-09-04T13:35:00Z">
        <w:r>
          <w:rPr>
            <w:rFonts w:eastAsia="Arial"/>
          </w:rPr>
          <w:t>E</w:t>
        </w:r>
      </w:ins>
      <w:r>
        <w:rPr>
          <w:rFonts w:eastAsia="Arial"/>
        </w:rPr>
        <w:t xml:space="preserve">ntertainment is </w:t>
      </w:r>
      <w:ins w:id="9" w:author="D" w:date="2016-09-04T13:35:00Z">
        <w:r>
          <w:rPr>
            <w:rFonts w:eastAsia="Arial"/>
          </w:rPr>
          <w:t xml:space="preserve">by definition </w:t>
        </w:r>
      </w:ins>
      <w:r>
        <w:rPr>
          <w:rFonts w:eastAsia="Arial"/>
        </w:rPr>
        <w:t xml:space="preserve">what you </w:t>
      </w:r>
      <w:del w:id="10" w:author="D" w:date="2016-09-04T13:35:00Z">
        <w:r>
          <w:rPr>
            <w:rFonts w:eastAsia="Arial"/>
          </w:rPr>
          <w:delText xml:space="preserve">will </w:delText>
        </w:r>
      </w:del>
      <w:r>
        <w:rPr>
          <w:rFonts w:eastAsia="Arial"/>
        </w:rPr>
        <w:t xml:space="preserve">do </w:t>
      </w:r>
      <w:del w:id="11" w:author="D" w:date="2016-09-04T13:35:00Z">
        <w:r>
          <w:rPr>
            <w:rFonts w:eastAsia="Arial"/>
          </w:rPr>
          <w:delText xml:space="preserve">it </w:delText>
        </w:r>
      </w:del>
      <w:r>
        <w:rPr>
          <w:rFonts w:eastAsia="Arial"/>
        </w:rPr>
        <w:t>by your own desire rather than being forced</w:t>
      </w:r>
      <w:del w:id="12" w:author="D" w:date="2016-09-04T13:35:00Z">
        <w:r>
          <w:rPr>
            <w:rFonts w:eastAsia="Arial"/>
          </w:rPr>
          <w:delText xml:space="preserve"> to</w:delText>
        </w:r>
      </w:del>
      <w:r>
        <w:rPr>
          <w:rFonts w:eastAsia="Arial"/>
        </w:rPr>
        <w:t xml:space="preserve">. Therefore, entertainment activities can release one’s stress effectively by making </w:t>
      </w:r>
      <w:del w:id="13" w:author="D" w:date="2016-09-04T13:35:00Z">
        <w:r>
          <w:rPr>
            <w:rFonts w:eastAsia="Arial"/>
          </w:rPr>
          <w:delText>someone feeling</w:delText>
        </w:r>
      </w:del>
      <w:ins w:id="14" w:author="D" w:date="2016-09-04T13:35:00Z">
        <w:r>
          <w:rPr>
            <w:rFonts w:eastAsia="Arial"/>
          </w:rPr>
          <w:t>you feel</w:t>
        </w:r>
      </w:ins>
      <w:r>
        <w:rPr>
          <w:rFonts w:eastAsia="Arial"/>
        </w:rPr>
        <w:t xml:space="preserve"> happier. No matter </w:t>
      </w:r>
      <w:ins w:id="15" w:author="D" w:date="2016-09-04T13:35:00Z">
        <w:r>
          <w:rPr>
            <w:rFonts w:eastAsia="Arial"/>
          </w:rPr>
          <w:t xml:space="preserve">what the </w:t>
        </w:r>
      </w:ins>
      <w:r>
        <w:rPr>
          <w:rFonts w:eastAsia="Arial"/>
        </w:rPr>
        <w:t>leisure activities or hobbies</w:t>
      </w:r>
      <w:ins w:id="16" w:author="D" w:date="2016-09-04T13:35:00Z">
        <w:r>
          <w:rPr>
            <w:rFonts w:eastAsia="Arial"/>
          </w:rPr>
          <w:t>, they</w:t>
        </w:r>
      </w:ins>
      <w:r>
        <w:rPr>
          <w:rFonts w:eastAsia="Arial"/>
        </w:rPr>
        <w:t xml:space="preserve"> can reach the goal of reducing stress. For example, if your hobby is watching television, how can you still remain stressful when you’re enjoying TV programs? As a result, </w:t>
      </w:r>
      <w:commentRangeStart w:id="17"/>
      <w:del w:id="18" w:author="D" w:date="2016-09-04T21:29:00Z">
        <w:r>
          <w:rPr>
            <w:rFonts w:eastAsia="Arial"/>
          </w:rPr>
          <w:delText xml:space="preserve">doing </w:delText>
        </w:r>
      </w:del>
      <w:commentRangeEnd w:id="17"/>
      <w:ins w:id="19" w:author="D" w:date="2016-09-04T21:29:00Z">
        <w:r>
          <w:commentReference w:id="17"/>
        </w:r>
        <w:r>
          <w:rPr>
            <w:rFonts w:eastAsia="Arial"/>
          </w:rPr>
          <w:t xml:space="preserve">engaging in </w:t>
        </w:r>
      </w:ins>
      <w:r>
        <w:rPr>
          <w:rFonts w:eastAsia="Arial"/>
        </w:rPr>
        <w:t xml:space="preserve">entertainment activities can make one feel </w:t>
      </w:r>
      <w:ins w:id="20" w:author="D" w:date="2016-09-04T13:36:00Z">
        <w:r>
          <w:rPr>
            <w:rFonts w:eastAsia="Arial"/>
          </w:rPr>
          <w:t xml:space="preserve">a sense of </w:t>
        </w:r>
      </w:ins>
      <w:r>
        <w:rPr>
          <w:rFonts w:eastAsia="Arial"/>
        </w:rPr>
        <w:t>release and</w:t>
      </w:r>
      <w:ins w:id="21" w:author="D" w:date="2016-09-04T21:19:00Z">
        <w:r>
          <w:rPr>
            <w:rFonts w:eastAsia="Arial"/>
          </w:rPr>
          <w:t>,</w:t>
        </w:r>
      </w:ins>
      <w:r>
        <w:rPr>
          <w:rFonts w:eastAsia="Arial"/>
        </w:rPr>
        <w:t xml:space="preserve"> therefore</w:t>
      </w:r>
      <w:ins w:id="22" w:author="D" w:date="2016-09-04T21:19:00Z">
        <w:r>
          <w:rPr>
            <w:rFonts w:eastAsia="Arial"/>
          </w:rPr>
          <w:t>,</w:t>
        </w:r>
      </w:ins>
      <w:r>
        <w:rPr>
          <w:rFonts w:eastAsia="Arial"/>
        </w:rPr>
        <w:t xml:space="preserve"> reduce stress.</w:t>
      </w:r>
    </w:p>
    <w:p w14:paraId="4EFE0F84" w14:textId="540E218B" w:rsidR="0064499B" w:rsidRDefault="00880017">
      <w:r>
        <w:t xml:space="preserve"> </w:t>
      </w:r>
    </w:p>
    <w:p w14:paraId="03A607FC" w14:textId="77777777" w:rsidR="0064499B" w:rsidRDefault="000A44FD">
      <w:r>
        <w:rPr>
          <w:rFonts w:eastAsia="Arial"/>
        </w:rPr>
        <w:tab/>
        <w:t xml:space="preserve">Second, exercise is also a helpful </w:t>
      </w:r>
      <w:commentRangeStart w:id="23"/>
      <w:del w:id="24" w:author="D" w:date="2016-09-04T21:20:00Z">
        <w:r>
          <w:rPr>
            <w:rFonts w:eastAsia="Arial"/>
          </w:rPr>
          <w:delText xml:space="preserve">solution </w:delText>
        </w:r>
      </w:del>
      <w:ins w:id="25" w:author="D" w:date="2016-09-04T21:20:00Z">
        <w:r>
          <w:rPr>
            <w:rFonts w:eastAsia="Arial"/>
          </w:rPr>
          <w:t xml:space="preserve">way </w:t>
        </w:r>
      </w:ins>
      <w:r>
        <w:rPr>
          <w:rFonts w:eastAsia="Arial"/>
        </w:rPr>
        <w:t>to reduce stress</w:t>
      </w:r>
      <w:commentRangeEnd w:id="23"/>
      <w:r>
        <w:commentReference w:id="23"/>
      </w:r>
      <w:r>
        <w:rPr>
          <w:rFonts w:eastAsia="Arial"/>
        </w:rPr>
        <w:t xml:space="preserve">. By exercising, people can forget what they </w:t>
      </w:r>
      <w:del w:id="26" w:author="D" w:date="2016-09-04T21:20:00Z">
        <w:r>
          <w:rPr>
            <w:rFonts w:eastAsia="Arial"/>
          </w:rPr>
          <w:delText xml:space="preserve">were </w:delText>
        </w:r>
      </w:del>
      <w:ins w:id="27" w:author="D" w:date="2016-09-04T21:20:00Z">
        <w:r>
          <w:rPr>
            <w:rFonts w:eastAsia="Arial"/>
          </w:rPr>
          <w:t xml:space="preserve">are </w:t>
        </w:r>
      </w:ins>
      <w:r>
        <w:rPr>
          <w:rFonts w:eastAsia="Arial"/>
        </w:rPr>
        <w:t xml:space="preserve">worrying about </w:t>
      </w:r>
      <w:del w:id="28" w:author="D" w:date="2016-09-04T21:20:00Z">
        <w:r>
          <w:rPr>
            <w:rFonts w:eastAsia="Arial"/>
          </w:rPr>
          <w:delText xml:space="preserve">but </w:delText>
        </w:r>
      </w:del>
      <w:ins w:id="29" w:author="D" w:date="2016-09-04T21:20:00Z">
        <w:r>
          <w:rPr>
            <w:rFonts w:eastAsia="Arial"/>
          </w:rPr>
          <w:t xml:space="preserve">and </w:t>
        </w:r>
      </w:ins>
      <w:r>
        <w:rPr>
          <w:rFonts w:eastAsia="Arial"/>
        </w:rPr>
        <w:t>just focus on the feeling of sweating instead. By this way, people can reduce stress not only by forgetting their worr</w:t>
      </w:r>
      <w:ins w:id="30" w:author="D" w:date="2016-09-04T21:21:00Z">
        <w:r>
          <w:rPr>
            <w:rFonts w:eastAsia="Arial"/>
          </w:rPr>
          <w:t>ies</w:t>
        </w:r>
      </w:ins>
      <w:del w:id="31" w:author="D" w:date="2016-09-04T21:21:00Z">
        <w:r>
          <w:rPr>
            <w:rFonts w:eastAsia="Arial"/>
          </w:rPr>
          <w:delText>ying</w:delText>
        </w:r>
      </w:del>
      <w:r>
        <w:rPr>
          <w:rFonts w:eastAsia="Arial"/>
        </w:rPr>
        <w:t xml:space="preserve"> but also by the </w:t>
      </w:r>
      <w:del w:id="32" w:author="D" w:date="2016-09-04T21:21:00Z">
        <w:r>
          <w:rPr>
            <w:rFonts w:eastAsia="Arial"/>
          </w:rPr>
          <w:delText xml:space="preserve">feelings </w:delText>
        </w:r>
      </w:del>
      <w:ins w:id="33" w:author="D" w:date="2016-09-04T21:21:00Z">
        <w:r>
          <w:rPr>
            <w:rFonts w:eastAsia="Arial"/>
          </w:rPr>
          <w:t xml:space="preserve">feeling </w:t>
        </w:r>
      </w:ins>
      <w:r>
        <w:rPr>
          <w:rFonts w:eastAsia="Arial"/>
        </w:rPr>
        <w:t xml:space="preserve">of exercising. Reports show that doing exercise can not only benefit one’s health, </w:t>
      </w:r>
      <w:commentRangeStart w:id="34"/>
      <w:del w:id="35" w:author="D" w:date="2016-09-04T21:29:00Z">
        <w:r>
          <w:rPr>
            <w:rFonts w:eastAsia="Arial"/>
          </w:rPr>
          <w:delText xml:space="preserve">enlighten </w:delText>
        </w:r>
      </w:del>
      <w:commentRangeEnd w:id="34"/>
      <w:ins w:id="36" w:author="D" w:date="2016-09-04T21:29:00Z">
        <w:r>
          <w:commentReference w:id="34"/>
        </w:r>
        <w:r>
          <w:rPr>
            <w:rFonts w:eastAsia="Arial"/>
          </w:rPr>
          <w:t xml:space="preserve">improve </w:t>
        </w:r>
      </w:ins>
      <w:r>
        <w:rPr>
          <w:rFonts w:eastAsia="Arial"/>
        </w:rPr>
        <w:t xml:space="preserve">one’s mood, but can also make one </w:t>
      </w:r>
      <w:commentRangeStart w:id="37"/>
      <w:r>
        <w:rPr>
          <w:rFonts w:eastAsia="Arial"/>
        </w:rPr>
        <w:t xml:space="preserve">feel </w:t>
      </w:r>
      <w:ins w:id="38" w:author="D" w:date="2016-09-04T21:21:00Z">
        <w:r>
          <w:rPr>
            <w:rFonts w:eastAsia="Arial"/>
          </w:rPr>
          <w:t xml:space="preserve">a sense of </w:t>
        </w:r>
      </w:ins>
      <w:r>
        <w:rPr>
          <w:rFonts w:eastAsia="Arial"/>
        </w:rPr>
        <w:t xml:space="preserve">release. If you </w:t>
      </w:r>
      <w:del w:id="39" w:author="D" w:date="2016-09-04T21:22:00Z">
        <w:r>
          <w:rPr>
            <w:rFonts w:eastAsia="Arial"/>
          </w:rPr>
          <w:delText>feel release</w:delText>
        </w:r>
      </w:del>
      <w:ins w:id="40" w:author="D" w:date="2016-09-04T21:22:00Z">
        <w:r>
          <w:rPr>
            <w:rFonts w:eastAsia="Arial"/>
          </w:rPr>
          <w:t>undergo this process</w:t>
        </w:r>
      </w:ins>
      <w:commentRangeEnd w:id="37"/>
      <w:r>
        <w:commentReference w:id="37"/>
      </w:r>
      <w:r>
        <w:rPr>
          <w:rFonts w:eastAsia="Arial"/>
        </w:rPr>
        <w:t xml:space="preserve">, you are not as stressful as you were </w:t>
      </w:r>
      <w:del w:id="41" w:author="D" w:date="2016-09-04T21:22:00Z">
        <w:r>
          <w:rPr>
            <w:rFonts w:eastAsia="Arial"/>
          </w:rPr>
          <w:delText>at the beginning</w:delText>
        </w:r>
      </w:del>
      <w:ins w:id="42" w:author="D" w:date="2016-09-04T21:22:00Z">
        <w:r>
          <w:rPr>
            <w:rFonts w:eastAsia="Arial"/>
          </w:rPr>
          <w:t>before</w:t>
        </w:r>
      </w:ins>
      <w:r>
        <w:rPr>
          <w:rFonts w:eastAsia="Arial"/>
        </w:rPr>
        <w:t>.</w:t>
      </w:r>
    </w:p>
    <w:p w14:paraId="138CF789" w14:textId="77777777" w:rsidR="0064499B" w:rsidRDefault="0064499B">
      <w:bookmarkStart w:id="43" w:name="_GoBack"/>
      <w:bookmarkEnd w:id="43"/>
    </w:p>
    <w:p w14:paraId="220103F6" w14:textId="77777777" w:rsidR="0064499B" w:rsidRDefault="000A44FD">
      <w:r>
        <w:rPr>
          <w:rFonts w:eastAsia="Arial"/>
        </w:rPr>
        <w:tab/>
        <w:t xml:space="preserve">Last but not least, the best way of reducing stress </w:t>
      </w:r>
      <w:del w:id="44" w:author="D" w:date="2016-09-04T21:22:00Z">
        <w:r>
          <w:rPr>
            <w:rFonts w:eastAsia="Arial"/>
          </w:rPr>
          <w:delText xml:space="preserve">must </w:delText>
        </w:r>
      </w:del>
      <w:ins w:id="45" w:author="D" w:date="2016-09-04T21:22:00Z">
        <w:r>
          <w:rPr>
            <w:rFonts w:eastAsia="Arial"/>
          </w:rPr>
          <w:t xml:space="preserve">is to </w:t>
        </w:r>
      </w:ins>
      <w:r>
        <w:rPr>
          <w:rFonts w:eastAsia="Arial"/>
        </w:rPr>
        <w:t xml:space="preserve">be relaxed. Whatever you do, or even </w:t>
      </w:r>
      <w:ins w:id="46" w:author="D" w:date="2016-09-04T21:22:00Z">
        <w:r>
          <w:rPr>
            <w:rFonts w:eastAsia="Arial"/>
          </w:rPr>
          <w:t xml:space="preserve">if you are </w:t>
        </w:r>
      </w:ins>
      <w:r>
        <w:rPr>
          <w:rFonts w:eastAsia="Arial"/>
        </w:rPr>
        <w:t xml:space="preserve">doing nothing, just find out the best thing that can make you feel happy and relax. Relax, release, </w:t>
      </w:r>
      <w:commentRangeStart w:id="47"/>
      <w:r>
        <w:rPr>
          <w:rFonts w:eastAsia="Arial"/>
        </w:rPr>
        <w:t xml:space="preserve">and </w:t>
      </w:r>
      <w:del w:id="48" w:author="D" w:date="2016-09-04T21:23:00Z">
        <w:r>
          <w:rPr>
            <w:rFonts w:eastAsia="Arial"/>
          </w:rPr>
          <w:delText xml:space="preserve">therefore </w:delText>
        </w:r>
      </w:del>
      <w:ins w:id="49" w:author="D" w:date="2016-09-04T21:23:00Z">
        <w:r>
          <w:rPr>
            <w:rFonts w:eastAsia="Arial"/>
          </w:rPr>
          <w:t xml:space="preserve">thereby </w:t>
        </w:r>
      </w:ins>
      <w:del w:id="50" w:author="D" w:date="2016-09-04T21:23:00Z">
        <w:r>
          <w:rPr>
            <w:rFonts w:eastAsia="Arial"/>
          </w:rPr>
          <w:delText xml:space="preserve">reducing </w:delText>
        </w:r>
      </w:del>
      <w:ins w:id="51" w:author="D" w:date="2016-09-04T21:23:00Z">
        <w:r>
          <w:rPr>
            <w:rFonts w:eastAsia="Arial"/>
          </w:rPr>
          <w:t xml:space="preserve">reduce </w:t>
        </w:r>
      </w:ins>
      <w:commentRangeEnd w:id="47"/>
      <w:r>
        <w:commentReference w:id="47"/>
      </w:r>
      <w:r>
        <w:rPr>
          <w:rFonts w:eastAsia="Arial"/>
        </w:rPr>
        <w:t>stress.</w:t>
      </w:r>
    </w:p>
    <w:p w14:paraId="1C01A8E5" w14:textId="77777777" w:rsidR="0064499B" w:rsidRDefault="0064499B"/>
    <w:p w14:paraId="06B91955" w14:textId="3A9BCFA4" w:rsidR="0064499B" w:rsidRDefault="000A44FD">
      <w:r>
        <w:rPr>
          <w:rFonts w:eastAsia="Arial"/>
        </w:rPr>
        <w:tab/>
        <w:t>As a conclusion, the best way to reduce stress isn’t hard to find out. Entertainment and Exercise are both effective ways. The key is to do something that makes you feel better and enjoys it. In this way, in better mood and feeling relax can reduce your stress and make you no more stressful.</w:t>
      </w:r>
    </w:p>
    <w:p w14:paraId="060D97F1" w14:textId="77777777" w:rsidR="0064499B" w:rsidRDefault="0064499B">
      <w:pPr>
        <w:jc w:val="center"/>
      </w:pPr>
    </w:p>
    <w:p w14:paraId="528AA5A8" w14:textId="77777777" w:rsidR="0064499B" w:rsidRDefault="0064499B"/>
    <w:sectPr w:rsidR="0064499B">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 w:date="2016-09-04T21:29:00Z" w:initials="">
    <w:p w14:paraId="2222D599" w14:textId="77777777" w:rsidR="0064499B" w:rsidRDefault="000A44FD">
      <w:pPr>
        <w:spacing w:line="240" w:lineRule="auto"/>
      </w:pPr>
      <w:r>
        <w:rPr>
          <w:rFonts w:eastAsia="Arial"/>
        </w:rPr>
        <w:t>Awkward transition term</w:t>
      </w:r>
    </w:p>
  </w:comment>
  <w:comment w:id="17" w:author="D" w:date="2016-09-04T21:29:00Z" w:initials="">
    <w:p w14:paraId="2D69256D" w14:textId="77777777" w:rsidR="0064499B" w:rsidRDefault="000A44FD">
      <w:pPr>
        <w:spacing w:line="240" w:lineRule="auto"/>
      </w:pPr>
      <w:r>
        <w:rPr>
          <w:rFonts w:eastAsia="Arial"/>
        </w:rPr>
        <w:t>Phrasing refined</w:t>
      </w:r>
    </w:p>
  </w:comment>
  <w:comment w:id="23" w:author="D" w:date="2016-09-04T21:29:00Z" w:initials="">
    <w:p w14:paraId="35CD8E15" w14:textId="77777777" w:rsidR="0064499B" w:rsidRDefault="000A44FD">
      <w:pPr>
        <w:spacing w:line="240" w:lineRule="auto"/>
      </w:pPr>
      <w:r>
        <w:rPr>
          <w:rFonts w:eastAsia="Arial"/>
        </w:rPr>
        <w:t>Word choice improved</w:t>
      </w:r>
    </w:p>
  </w:comment>
  <w:comment w:id="34" w:author="D" w:date="2016-09-04T21:29:00Z" w:initials="">
    <w:p w14:paraId="29D07A0C" w14:textId="77777777" w:rsidR="0064499B" w:rsidRDefault="000A44FD">
      <w:pPr>
        <w:spacing w:line="240" w:lineRule="auto"/>
      </w:pPr>
      <w:r>
        <w:rPr>
          <w:rFonts w:eastAsia="Arial"/>
        </w:rPr>
        <w:t>Or “lighten” would have been ok</w:t>
      </w:r>
    </w:p>
  </w:comment>
  <w:comment w:id="37" w:author="D" w:date="2016-09-04T21:29:00Z" w:initials="">
    <w:p w14:paraId="3DE6DD99" w14:textId="77777777" w:rsidR="0064499B" w:rsidRDefault="000A44FD">
      <w:pPr>
        <w:spacing w:line="240" w:lineRule="auto"/>
      </w:pPr>
      <w:r>
        <w:rPr>
          <w:rFonts w:eastAsia="Arial"/>
        </w:rPr>
        <w:t>Awkward phrasing resolved</w:t>
      </w:r>
    </w:p>
  </w:comment>
  <w:comment w:id="47" w:author="D" w:date="2016-09-04T21:29:00Z" w:initials="">
    <w:p w14:paraId="5CD01C1C" w14:textId="77777777" w:rsidR="0064499B" w:rsidRDefault="000A44FD">
      <w:pPr>
        <w:spacing w:line="240" w:lineRule="auto"/>
      </w:pPr>
      <w:r>
        <w:rPr>
          <w:rFonts w:eastAsia="Arial"/>
        </w:rPr>
        <w:t>Wording refined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2D599" w15:done="0"/>
  <w15:commentEx w15:paraId="2D69256D" w15:done="0"/>
  <w15:commentEx w15:paraId="35CD8E15" w15:done="0"/>
  <w15:commentEx w15:paraId="29D07A0C" w15:done="0"/>
  <w15:commentEx w15:paraId="3DE6DD99" w15:done="0"/>
  <w15:commentEx w15:paraId="5CD01C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4499B"/>
    <w:rsid w:val="000A44FD"/>
    <w:rsid w:val="0041438F"/>
    <w:rsid w:val="005C2A1A"/>
    <w:rsid w:val="0064499B"/>
    <w:rsid w:val="00880017"/>
    <w:rsid w:val="009C7C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E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i/>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9C7C43"/>
    <w:pPr>
      <w:spacing w:line="240" w:lineRule="auto"/>
    </w:pPr>
    <w:rPr>
      <w:rFonts w:ascii="新細明體" w:eastAsia="新細明體"/>
      <w:sz w:val="18"/>
      <w:szCs w:val="18"/>
    </w:rPr>
  </w:style>
  <w:style w:type="character" w:customStyle="1" w:styleId="a9">
    <w:name w:val="註解方塊文字 字元"/>
    <w:basedOn w:val="a0"/>
    <w:link w:val="a8"/>
    <w:uiPriority w:val="99"/>
    <w:semiHidden/>
    <w:rsid w:val="009C7C43"/>
    <w:rPr>
      <w:rFonts w:ascii="新細明體" w:eastAsia="新細明體"/>
      <w:sz w:val="18"/>
      <w:szCs w:val="18"/>
    </w:rPr>
  </w:style>
  <w:style w:type="paragraph" w:styleId="aa">
    <w:name w:val="Revision"/>
    <w:hidden/>
    <w:uiPriority w:val="99"/>
    <w:semiHidden/>
    <w:rsid w:val="000A44FD"/>
    <w:pPr>
      <w:widowControl/>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086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Macintosh Word</Application>
  <DocSecurity>0</DocSecurity>
  <Lines>14</Lines>
  <Paragraphs>4</Paragraphs>
  <ScaleCrop>false</ScaleCrop>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林奕汝</cp:lastModifiedBy>
  <cp:revision>6</cp:revision>
  <dcterms:created xsi:type="dcterms:W3CDTF">2017-04-08T18:24:00Z</dcterms:created>
  <dcterms:modified xsi:type="dcterms:W3CDTF">2017-04-08T20:24:00Z</dcterms:modified>
</cp:coreProperties>
</file>